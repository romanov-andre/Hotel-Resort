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22F5" w14:textId="77777777" w:rsidR="00832FC8" w:rsidRDefault="00F91A39">
      <w:pPr>
        <w:spacing w:before="240" w:after="240"/>
      </w:pPr>
      <w:r>
        <w:t>Hotel Resort App</w:t>
      </w:r>
    </w:p>
    <w:p w14:paraId="0F1FEED1" w14:textId="77777777" w:rsidR="00832FC8" w:rsidRDefault="00F91A39">
      <w:pPr>
        <w:spacing w:before="240" w:after="240"/>
        <w:rPr>
          <w:b/>
        </w:rPr>
      </w:pPr>
      <w:r>
        <w:rPr>
          <w:b/>
        </w:rPr>
        <w:t>Software Requirements Specifications</w:t>
      </w:r>
    </w:p>
    <w:p w14:paraId="57198B49" w14:textId="77777777" w:rsidR="00832FC8" w:rsidRDefault="00F91A39">
      <w:pPr>
        <w:spacing w:before="240" w:after="240"/>
      </w:pPr>
      <w:commentRangeStart w:id="0"/>
      <w:proofErr w:type="gramStart"/>
      <w:r>
        <w:t>CEN 3031,</w:t>
      </w:r>
      <w:proofErr w:type="gramEnd"/>
      <w:r>
        <w:t xml:space="preserve"> Choose an item. Choose an item.</w:t>
      </w:r>
      <w:commentRangeEnd w:id="0"/>
      <w:r w:rsidR="00F37C3C">
        <w:rPr>
          <w:rStyle w:val="CommentReference"/>
        </w:rPr>
        <w:commentReference w:id="0"/>
      </w:r>
    </w:p>
    <w:p w14:paraId="0A0154AD" w14:textId="77777777" w:rsidR="00832FC8" w:rsidRDefault="00F91A39">
      <w:pPr>
        <w:spacing w:before="240" w:after="240"/>
      </w:pPr>
      <w: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45"/>
      </w:tblGrid>
      <w:tr w:rsidR="00832FC8" w14:paraId="425AD904" w14:textId="77777777">
        <w:trPr>
          <w:trHeight w:val="480"/>
        </w:trPr>
        <w:tc>
          <w:tcPr>
            <w:tcW w:w="2820" w:type="dxa"/>
            <w:tcBorders>
              <w:top w:val="single" w:sz="8" w:space="0" w:color="79A8A4"/>
              <w:left w:val="single" w:sz="8" w:space="0" w:color="79A8A4"/>
              <w:bottom w:val="single" w:sz="8" w:space="0" w:color="79A8A4"/>
              <w:right w:val="nil"/>
            </w:tcBorders>
            <w:shd w:val="clear" w:color="auto" w:fill="79A8A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2C90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Target Release Date</w:t>
            </w:r>
          </w:p>
        </w:tc>
        <w:tc>
          <w:tcPr>
            <w:tcW w:w="6045" w:type="dxa"/>
            <w:tcBorders>
              <w:top w:val="single" w:sz="8" w:space="0" w:color="79A8A4"/>
              <w:left w:val="nil"/>
              <w:bottom w:val="single" w:sz="8" w:space="0" w:color="79A8A4"/>
              <w:right w:val="single" w:sz="8" w:space="0" w:color="79A8A4"/>
            </w:tcBorders>
            <w:shd w:val="clear" w:color="auto" w:fill="79A8A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8799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12/06/2019</w:t>
            </w:r>
          </w:p>
        </w:tc>
      </w:tr>
      <w:tr w:rsidR="00832FC8" w14:paraId="3797498E" w14:textId="77777777">
        <w:trPr>
          <w:trHeight w:val="480"/>
        </w:trPr>
        <w:tc>
          <w:tcPr>
            <w:tcW w:w="2820" w:type="dxa"/>
            <w:tcBorders>
              <w:top w:val="nil"/>
              <w:left w:val="single" w:sz="8" w:space="0" w:color="AECAC8"/>
              <w:bottom w:val="single" w:sz="8" w:space="0" w:color="AECAC8"/>
              <w:right w:val="single" w:sz="8" w:space="0" w:color="AECAC8"/>
            </w:tcBorders>
            <w:shd w:val="clear" w:color="auto" w:fill="E4ED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3F87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Team Name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AECAC8"/>
              <w:right w:val="single" w:sz="8" w:space="0" w:color="AECAC8"/>
            </w:tcBorders>
            <w:shd w:val="clear" w:color="auto" w:fill="E4ED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5E60C" w14:textId="77777777" w:rsidR="00832FC8" w:rsidRDefault="00F91A39">
            <w:pPr>
              <w:spacing w:before="240"/>
            </w:pPr>
            <w:r>
              <w:t xml:space="preserve"> The </w:t>
            </w:r>
            <w:proofErr w:type="spellStart"/>
            <w:r>
              <w:t>Resorters</w:t>
            </w:r>
            <w:proofErr w:type="spellEnd"/>
          </w:p>
        </w:tc>
      </w:tr>
      <w:tr w:rsidR="00832FC8" w14:paraId="662F388E" w14:textId="77777777">
        <w:trPr>
          <w:trHeight w:val="2520"/>
        </w:trPr>
        <w:tc>
          <w:tcPr>
            <w:tcW w:w="2820" w:type="dxa"/>
            <w:tcBorders>
              <w:top w:val="nil"/>
              <w:left w:val="single" w:sz="8" w:space="0" w:color="AECAC8"/>
              <w:bottom w:val="single" w:sz="8" w:space="0" w:color="AECAC8"/>
              <w:right w:val="single" w:sz="8" w:space="0" w:color="AECAC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9557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8" w:space="0" w:color="AECAC8"/>
              <w:right w:val="single" w:sz="8" w:space="0" w:color="AECAC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12C1" w14:textId="77777777" w:rsidR="00832FC8" w:rsidRDefault="00F91A39">
            <w:pPr>
              <w:spacing w:before="240"/>
            </w:pPr>
            <w:r>
              <w:t>1.</w:t>
            </w:r>
            <w:r>
              <w:rPr>
                <w:sz w:val="14"/>
                <w:szCs w:val="14"/>
              </w:rPr>
              <w:t xml:space="preserve">  </w:t>
            </w:r>
            <w:r>
              <w:t xml:space="preserve">Romanov Andre </w:t>
            </w:r>
            <w:r>
              <w:rPr>
                <w:sz w:val="14"/>
                <w:szCs w:val="14"/>
              </w:rPr>
              <w:tab/>
            </w:r>
            <w:r>
              <w:t xml:space="preserve"> </w:t>
            </w:r>
          </w:p>
          <w:p w14:paraId="22E76263" w14:textId="77777777" w:rsidR="00832FC8" w:rsidRDefault="00F91A39">
            <w:pPr>
              <w:spacing w:before="240"/>
            </w:pPr>
            <w:r>
              <w:t>2.</w:t>
            </w:r>
            <w:r>
              <w:rPr>
                <w:sz w:val="14"/>
                <w:szCs w:val="14"/>
              </w:rPr>
              <w:t xml:space="preserve">  </w:t>
            </w:r>
            <w:r>
              <w:t>Stephen Aranda</w:t>
            </w:r>
          </w:p>
          <w:p w14:paraId="21B63580" w14:textId="77777777" w:rsidR="00832FC8" w:rsidRDefault="00F91A39">
            <w:pPr>
              <w:spacing w:before="240"/>
            </w:pPr>
            <w:r>
              <w:t>3.</w:t>
            </w:r>
            <w:r>
              <w:rPr>
                <w:sz w:val="14"/>
                <w:szCs w:val="14"/>
              </w:rPr>
              <w:t xml:space="preserve">  </w:t>
            </w:r>
            <w:r>
              <w:t>Shafi Mushfique</w:t>
            </w:r>
          </w:p>
        </w:tc>
      </w:tr>
    </w:tbl>
    <w:p w14:paraId="3C997D3F" w14:textId="77777777" w:rsidR="00832FC8" w:rsidRDefault="00F91A39">
      <w:pPr>
        <w:spacing w:before="240" w:after="240"/>
      </w:pPr>
      <w:r>
        <w:t xml:space="preserve"> </w:t>
      </w:r>
    </w:p>
    <w:p w14:paraId="6766B5AC" w14:textId="77777777" w:rsidR="00832FC8" w:rsidRDefault="00F91A39">
      <w:pPr>
        <w:spacing w:before="240" w:after="240"/>
      </w:pPr>
      <w:commentRangeStart w:id="1"/>
      <w:r>
        <w:t>Contents</w:t>
      </w:r>
      <w:commentRangeEnd w:id="1"/>
      <w:r w:rsidR="00F37C3C">
        <w:rPr>
          <w:rStyle w:val="CommentReference"/>
        </w:rPr>
        <w:commentReference w:id="1"/>
      </w:r>
    </w:p>
    <w:p w14:paraId="6A5474E1" w14:textId="77777777" w:rsidR="00832FC8" w:rsidRDefault="00F91A39">
      <w:pPr>
        <w:spacing w:before="240" w:after="240"/>
      </w:pPr>
      <w:r>
        <w:rPr>
          <w:b/>
        </w:rPr>
        <w:t>Project Title</w:t>
      </w:r>
      <w:r>
        <w:t>. 1</w:t>
      </w:r>
    </w:p>
    <w:p w14:paraId="4514BD12" w14:textId="77777777" w:rsidR="00832FC8" w:rsidRDefault="00F91A39">
      <w:pPr>
        <w:spacing w:before="240" w:after="240"/>
      </w:pPr>
      <w:r>
        <w:t>Software Overall Description. 1</w:t>
      </w:r>
    </w:p>
    <w:p w14:paraId="47A63381" w14:textId="77777777" w:rsidR="00832FC8" w:rsidRDefault="00F91A39">
      <w:pPr>
        <w:spacing w:before="240" w:after="240"/>
      </w:pPr>
      <w:r>
        <w:t>User Interactions. 1</w:t>
      </w:r>
    </w:p>
    <w:p w14:paraId="4E12BF25" w14:textId="77777777" w:rsidR="00832FC8" w:rsidRDefault="00F91A39">
      <w:pPr>
        <w:spacing w:before="240" w:after="240"/>
      </w:pPr>
      <w:r>
        <w:t>Assumptions. 1</w:t>
      </w:r>
    </w:p>
    <w:p w14:paraId="403BBBC5" w14:textId="77777777" w:rsidR="00832FC8" w:rsidRDefault="00F91A39">
      <w:pPr>
        <w:spacing w:before="240" w:after="240"/>
      </w:pPr>
      <w:r>
        <w:t xml:space="preserve">Use Case </w:t>
      </w:r>
      <w:proofErr w:type="gramStart"/>
      <w:r>
        <w:t>Diagram..</w:t>
      </w:r>
      <w:proofErr w:type="gramEnd"/>
      <w:r>
        <w:t xml:space="preserve"> 2</w:t>
      </w:r>
    </w:p>
    <w:p w14:paraId="4E9F396D" w14:textId="77777777" w:rsidR="00832FC8" w:rsidRDefault="00F91A39">
      <w:pPr>
        <w:spacing w:before="240" w:after="240"/>
      </w:pPr>
      <w:r>
        <w:t>Use Case Descriptions. 2</w:t>
      </w:r>
    </w:p>
    <w:p w14:paraId="4D6AE1AA" w14:textId="77777777" w:rsidR="00832FC8" w:rsidRDefault="00F91A39">
      <w:pPr>
        <w:spacing w:before="240" w:after="240"/>
      </w:pPr>
      <w:r>
        <w:t>Specific Requirements (Product Backlog/Shall Statements) 2</w:t>
      </w:r>
    </w:p>
    <w:p w14:paraId="18601326" w14:textId="77777777" w:rsidR="00832FC8" w:rsidRDefault="00F91A39">
      <w:pPr>
        <w:spacing w:before="240" w:after="240"/>
      </w:pPr>
      <w:r>
        <w:t>Version History. 2</w:t>
      </w:r>
    </w:p>
    <w:p w14:paraId="38CB4ADC" w14:textId="77777777" w:rsidR="00832FC8" w:rsidRDefault="00F91A39">
      <w:pPr>
        <w:spacing w:before="240" w:after="240"/>
      </w:pPr>
      <w:r>
        <w:t xml:space="preserve"> </w:t>
      </w:r>
    </w:p>
    <w:p w14:paraId="6A039A48" w14:textId="77777777" w:rsidR="00832FC8" w:rsidRDefault="00F91A3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mkfz0ilfms4m" w:colFirst="0" w:colLast="0"/>
      <w:bookmarkEnd w:id="2"/>
      <w:r>
        <w:rPr>
          <w:b/>
          <w:sz w:val="46"/>
          <w:szCs w:val="46"/>
        </w:rPr>
        <w:lastRenderedPageBreak/>
        <w:t>Software Overall Description</w:t>
      </w:r>
    </w:p>
    <w:p w14:paraId="2742BD7C" w14:textId="77777777" w:rsidR="00832FC8" w:rsidRDefault="00F91A39">
      <w:pPr>
        <w:spacing w:before="240" w:after="240"/>
      </w:pPr>
      <w:commentRangeStart w:id="3"/>
      <w:r>
        <w:t xml:space="preserve">Provide the context of the </w:t>
      </w:r>
      <w:commentRangeEnd w:id="3"/>
      <w:r w:rsidR="00F37C3C">
        <w:rPr>
          <w:rStyle w:val="CommentReference"/>
        </w:rPr>
        <w:commentReference w:id="3"/>
      </w:r>
      <w:r>
        <w:t>project and the strategic goals it is being designed to meet</w:t>
      </w:r>
    </w:p>
    <w:p w14:paraId="466C0527" w14:textId="77777777" w:rsidR="00832FC8" w:rsidRDefault="00F91A39">
      <w:pPr>
        <w:spacing w:before="240" w:after="240"/>
      </w:pPr>
      <w:r>
        <w:t>The Hotel Resort application is a java-based software. It is being designed with the purpose of simplifying the process of hosting a resort for all parties involved (customers and owners). In the case of a customer, the software allows them to reserve a spot at the resort; and to view and book hotel rooms with the aid of a virtual transaction system. In the case of an owner, the software allows them to receive payments, view transactions, and monitor employees (custodians and receptionists).</w:t>
      </w:r>
    </w:p>
    <w:p w14:paraId="390E9178" w14:textId="77777777" w:rsidR="00832FC8" w:rsidRDefault="00832FC8">
      <w:pPr>
        <w:spacing w:before="240" w:after="240"/>
      </w:pPr>
    </w:p>
    <w:p w14:paraId="7EEF7C6F" w14:textId="77777777" w:rsidR="00832FC8" w:rsidRDefault="00F91A3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gt33f5nv0nfa" w:colFirst="0" w:colLast="0"/>
      <w:bookmarkEnd w:id="4"/>
      <w:r>
        <w:rPr>
          <w:b/>
          <w:sz w:val="46"/>
          <w:szCs w:val="46"/>
        </w:rPr>
        <w:t>User Interactions</w:t>
      </w:r>
    </w:p>
    <w:p w14:paraId="4485B858" w14:textId="77777777"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iwphjeh448li" w:colFirst="0" w:colLast="0"/>
      <w:bookmarkEnd w:id="5"/>
      <w:r>
        <w:rPr>
          <w:b/>
          <w:sz w:val="34"/>
          <w:szCs w:val="34"/>
        </w:rPr>
        <w:t xml:space="preserve"> </w:t>
      </w:r>
    </w:p>
    <w:p w14:paraId="58FDD1EC" w14:textId="77777777"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foevgyokequf" w:colFirst="0" w:colLast="0"/>
      <w:bookmarkEnd w:id="6"/>
      <w:r>
        <w:rPr>
          <w:b/>
          <w:sz w:val="34"/>
          <w:szCs w:val="34"/>
        </w:rPr>
        <w:t>Assumptions</w:t>
      </w:r>
    </w:p>
    <w:p w14:paraId="1C6B2F4A" w14:textId="77777777" w:rsidR="00832FC8" w:rsidRDefault="00F91A39">
      <w:pPr>
        <w:spacing w:before="240" w:after="240"/>
      </w:pPr>
      <w:commentRangeStart w:id="7"/>
      <w:r>
        <w:t>List any assumptions about: Users; Technical Constraints; Business Goals; or etc. (</w:t>
      </w:r>
      <w:r>
        <w:rPr>
          <w:i/>
        </w:rPr>
        <w:t xml:space="preserve">Most users will access on tablet; Internet access </w:t>
      </w:r>
      <w:commentRangeEnd w:id="7"/>
      <w:r w:rsidR="00F37C3C">
        <w:rPr>
          <w:rStyle w:val="CommentReference"/>
        </w:rPr>
        <w:commentReference w:id="7"/>
      </w:r>
      <w:r>
        <w:rPr>
          <w:i/>
        </w:rPr>
        <w:t>will be available for Cloud features</w:t>
      </w:r>
      <w:r>
        <w:t>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</w:p>
    <w:p w14:paraId="5701FA94" w14:textId="77777777" w:rsidR="00832FC8" w:rsidRDefault="00F91A39">
      <w:pPr>
        <w:spacing w:before="240" w:after="240" w:line="240" w:lineRule="auto"/>
      </w:pPr>
      <w:r>
        <w:t>We assume that all our users are at least 18</w:t>
      </w:r>
      <w:r w:rsidR="00F37C3C">
        <w:t>,</w:t>
      </w:r>
      <w:r>
        <w:t xml:space="preserve"> </w:t>
      </w:r>
      <w:commentRangeStart w:id="8"/>
      <w:r>
        <w:t>since our software does not verify this information</w:t>
      </w:r>
      <w:commentRangeEnd w:id="8"/>
      <w:r w:rsidR="00F37C3C">
        <w:rPr>
          <w:rStyle w:val="CommentReference"/>
        </w:rPr>
        <w:commentReference w:id="8"/>
      </w:r>
      <w:r>
        <w:t>.</w:t>
      </w:r>
    </w:p>
    <w:p w14:paraId="01F6F1A9" w14:textId="77777777" w:rsidR="00832FC8" w:rsidRDefault="00F91A39">
      <w:pPr>
        <w:spacing w:before="240" w:after="240" w:line="240" w:lineRule="auto"/>
      </w:pPr>
      <w:r>
        <w:t>We assume that all users will access our application on a computer/laptop because that is currently the only platform our software is available on.</w:t>
      </w:r>
    </w:p>
    <w:p w14:paraId="79A19777" w14:textId="77777777" w:rsidR="00832FC8" w:rsidRDefault="00F91A39">
      <w:pPr>
        <w:spacing w:before="240" w:after="240" w:line="240" w:lineRule="auto"/>
      </w:pPr>
      <w:r>
        <w:t xml:space="preserve">We assume that users know that their credentials </w:t>
      </w:r>
      <w:r w:rsidR="00F37C3C">
        <w:t>are</w:t>
      </w:r>
      <w:r>
        <w:t xml:space="preserve"> stored in a database that does not provide encrypting. </w:t>
      </w:r>
    </w:p>
    <w:p w14:paraId="473C9D7A" w14:textId="77777777" w:rsidR="00832FC8" w:rsidRDefault="00F91A39">
      <w:pPr>
        <w:spacing w:before="240" w:after="240" w:line="240" w:lineRule="auto"/>
      </w:pPr>
      <w:r>
        <w:t xml:space="preserve">We assume that users provide non-fraudulent card information for a payment </w:t>
      </w:r>
      <w:commentRangeStart w:id="9"/>
      <w:r>
        <w:t>since currently the system does not have this capability.</w:t>
      </w:r>
      <w:commentRangeEnd w:id="9"/>
      <w:r w:rsidR="00F37C3C">
        <w:rPr>
          <w:rStyle w:val="CommentReference"/>
        </w:rPr>
        <w:commentReference w:id="9"/>
      </w:r>
    </w:p>
    <w:p w14:paraId="7B723BCA" w14:textId="77777777"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ooqltc9bf2s" w:colFirst="0" w:colLast="0"/>
      <w:bookmarkEnd w:id="10"/>
      <w:r>
        <w:rPr>
          <w:b/>
          <w:sz w:val="34"/>
          <w:szCs w:val="34"/>
        </w:rPr>
        <w:t>Use Case Diagram</w:t>
      </w:r>
    </w:p>
    <w:p w14:paraId="686CB8DB" w14:textId="77777777" w:rsidR="00832FC8" w:rsidRDefault="00F91A39">
      <w:commentRangeStart w:id="11"/>
      <w:r>
        <w:rPr>
          <w:noProof/>
        </w:rPr>
        <w:lastRenderedPageBreak/>
        <w:drawing>
          <wp:inline distT="0" distB="0" distL="0" distR="0" wp14:anchorId="4CE41A9F" wp14:editId="65DE1675">
            <wp:extent cx="5943600" cy="394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ort 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1"/>
      <w:r w:rsidR="00F37C3C">
        <w:rPr>
          <w:rStyle w:val="CommentReference"/>
        </w:rPr>
        <w:commentReference w:id="11"/>
      </w:r>
    </w:p>
    <w:p w14:paraId="2DFC88CB" w14:textId="77777777"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jhgzadthk2xn" w:colFirst="0" w:colLast="0"/>
      <w:bookmarkEnd w:id="12"/>
      <w:r>
        <w:rPr>
          <w:b/>
          <w:sz w:val="34"/>
          <w:szCs w:val="34"/>
        </w:rPr>
        <w:t>Use Case Descriptions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740"/>
        <w:gridCol w:w="2835"/>
        <w:gridCol w:w="1185"/>
        <w:gridCol w:w="2340"/>
      </w:tblGrid>
      <w:tr w:rsidR="00832FC8" w14:paraId="7E12C853" w14:textId="77777777">
        <w:trPr>
          <w:trHeight w:val="480"/>
        </w:trPr>
        <w:tc>
          <w:tcPr>
            <w:tcW w:w="765" w:type="dxa"/>
            <w:tcBorders>
              <w:top w:val="single" w:sz="8" w:space="0" w:color="606372"/>
              <w:left w:val="single" w:sz="8" w:space="0" w:color="606372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A86A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ID#</w:t>
            </w:r>
          </w:p>
        </w:tc>
        <w:tc>
          <w:tcPr>
            <w:tcW w:w="1740" w:type="dxa"/>
            <w:tcBorders>
              <w:top w:val="single" w:sz="8" w:space="0" w:color="606372"/>
              <w:left w:val="nil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CE16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Title</w:t>
            </w:r>
          </w:p>
        </w:tc>
        <w:tc>
          <w:tcPr>
            <w:tcW w:w="2835" w:type="dxa"/>
            <w:tcBorders>
              <w:top w:val="single" w:sz="8" w:space="0" w:color="606372"/>
              <w:left w:val="nil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0B32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85" w:type="dxa"/>
            <w:tcBorders>
              <w:top w:val="single" w:sz="8" w:space="0" w:color="606372"/>
              <w:left w:val="nil"/>
              <w:bottom w:val="single" w:sz="8" w:space="0" w:color="606372"/>
              <w:right w:val="nil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318A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2340" w:type="dxa"/>
            <w:tcBorders>
              <w:top w:val="single" w:sz="8" w:space="0" w:color="606372"/>
              <w:left w:val="nil"/>
              <w:bottom w:val="single" w:sz="8" w:space="0" w:color="606372"/>
              <w:right w:val="single" w:sz="8" w:space="0" w:color="606372"/>
            </w:tcBorders>
            <w:shd w:val="clear" w:color="auto" w:fill="60637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753B2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Additional Notes</w:t>
            </w:r>
          </w:p>
        </w:tc>
      </w:tr>
      <w:tr w:rsidR="00832FC8" w14:paraId="06B27B4A" w14:textId="77777777">
        <w:trPr>
          <w:trHeight w:val="102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1150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F8F6" w14:textId="77777777" w:rsidR="00832FC8" w:rsidRDefault="00F91A39">
            <w:pPr>
              <w:spacing w:before="240"/>
            </w:pPr>
            <w:r>
              <w:t>Account Registration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D978" w14:textId="77777777" w:rsidR="00832FC8" w:rsidRDefault="00F91A39">
            <w:pPr>
              <w:spacing w:before="240"/>
            </w:pPr>
            <w:r>
              <w:rPr>
                <w:b/>
              </w:rPr>
              <w:t>As a</w:t>
            </w:r>
            <w:r>
              <w:t xml:space="preserve"> user </w:t>
            </w:r>
            <w:r>
              <w:rPr>
                <w:b/>
              </w:rPr>
              <w:t>I want</w:t>
            </w:r>
            <w:r>
              <w:t xml:space="preserve"> to register an account </w:t>
            </w:r>
            <w:r>
              <w:rPr>
                <w:b/>
              </w:rPr>
              <w:t>so that</w:t>
            </w:r>
            <w:r>
              <w:t xml:space="preserve"> I can access software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C435" w14:textId="77777777" w:rsidR="00832FC8" w:rsidRDefault="00F91A39">
            <w:pPr>
              <w:spacing w:before="240"/>
            </w:pPr>
            <w:r>
              <w:t>Choose an item.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0995" w14:textId="77777777" w:rsidR="00832FC8" w:rsidRDefault="00F91A39">
            <w:pPr>
              <w:spacing w:before="240"/>
            </w:pPr>
            <w:r>
              <w:t>Click or tap here to enter any additional requirements.</w:t>
            </w:r>
          </w:p>
        </w:tc>
      </w:tr>
      <w:tr w:rsidR="00832FC8" w14:paraId="0981139D" w14:textId="77777777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776A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D375" w14:textId="77777777" w:rsidR="00832FC8" w:rsidRDefault="00F91A39">
            <w:pPr>
              <w:spacing w:before="240"/>
            </w:pPr>
            <w:r>
              <w:t xml:space="preserve"> Add Employee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00F4" w14:textId="77777777" w:rsidR="00832FC8" w:rsidRDefault="00F91A39">
            <w:pPr>
              <w:spacing w:before="240"/>
            </w:pPr>
            <w:r>
              <w:t>As an owner I want to be able to create/delete any profile (guest, desk assistant, custodian) from the software so that I can manage employees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5520" w14:textId="77777777" w:rsidR="00832FC8" w:rsidRDefault="00F91A39">
            <w:pPr>
              <w:spacing w:before="240"/>
            </w:pPr>
            <w:r>
              <w:t xml:space="preserve"> 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8737" w14:textId="77777777"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 w14:paraId="5B5FAF66" w14:textId="77777777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1E37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F5F4" w14:textId="77777777" w:rsidR="00832FC8" w:rsidRDefault="00F91A39">
            <w:pPr>
              <w:spacing w:before="240"/>
            </w:pPr>
            <w:r>
              <w:t xml:space="preserve"> Book Room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608A" w14:textId="77777777" w:rsidR="00832FC8" w:rsidRDefault="00F91A39">
            <w:pPr>
              <w:spacing w:before="240"/>
            </w:pPr>
            <w:r>
              <w:t xml:space="preserve">As a customer I want to be able to book rooms (enter room #, dates) through </w:t>
            </w:r>
            <w:r>
              <w:lastRenderedPageBreak/>
              <w:t>their profile so that I can have a hotel to stay at.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723E" w14:textId="77777777" w:rsidR="00832FC8" w:rsidRDefault="00F91A39">
            <w:pPr>
              <w:spacing w:before="240"/>
            </w:pPr>
            <w:r>
              <w:lastRenderedPageBreak/>
              <w:t xml:space="preserve"> 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shd w:val="clear" w:color="auto" w:fill="DEDF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5B6A" w14:textId="77777777"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 w14:paraId="48A1287A" w14:textId="77777777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B73F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A18A" w14:textId="77777777" w:rsidR="00832FC8" w:rsidRDefault="00F91A39">
            <w:pPr>
              <w:spacing w:before="240"/>
            </w:pPr>
            <w:r>
              <w:t xml:space="preserve"> Check-in customer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E0B5" w14:textId="77777777" w:rsidR="00832FC8" w:rsidRDefault="00F91A39">
            <w:pPr>
              <w:spacing w:before="240"/>
            </w:pPr>
            <w:r>
              <w:t>As a desk assistant, I want to be able to perform all the actions that a Customers can within the system so that I can assist a customer in booking a room #, etc.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603A" w14:textId="77777777" w:rsidR="00832FC8" w:rsidRDefault="00F91A39">
            <w:pPr>
              <w:spacing w:before="240"/>
            </w:pPr>
            <w:r>
              <w:t xml:space="preserve"> 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527C" w14:textId="77777777"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 w14:paraId="573F0E7A" w14:textId="77777777">
        <w:trPr>
          <w:trHeight w:val="480"/>
        </w:trPr>
        <w:tc>
          <w:tcPr>
            <w:tcW w:w="765" w:type="dxa"/>
            <w:tcBorders>
              <w:top w:val="nil"/>
              <w:left w:val="single" w:sz="8" w:space="0" w:color="9D9FAC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AA75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380C" w14:textId="77777777" w:rsidR="00832FC8" w:rsidRDefault="00F91A39">
            <w:pPr>
              <w:spacing w:before="240"/>
            </w:pPr>
            <w:r>
              <w:t xml:space="preserve"> Maintenance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13A0" w14:textId="77777777" w:rsidR="00832FC8" w:rsidRDefault="00F91A39">
            <w:pPr>
              <w:spacing w:before="240"/>
            </w:pPr>
            <w:r>
              <w:t>As a custodian, I want to be able to view all the room at a hotel so that I can maintain the room’s status.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749" w14:textId="77777777" w:rsidR="00832FC8" w:rsidRDefault="00F91A39">
            <w:pPr>
              <w:spacing w:before="240"/>
            </w:pPr>
            <w: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9D9FAC"/>
              <w:right w:val="single" w:sz="8" w:space="0" w:color="9D9FA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F684" w14:textId="77777777" w:rsidR="00832FC8" w:rsidRDefault="00832FC8">
            <w:pPr>
              <w:spacing w:before="240"/>
            </w:pPr>
          </w:p>
        </w:tc>
      </w:tr>
    </w:tbl>
    <w:p w14:paraId="291B4712" w14:textId="77777777" w:rsidR="00832FC8" w:rsidRDefault="00F91A39">
      <w:pPr>
        <w:spacing w:before="240" w:after="240"/>
        <w:rPr>
          <w:b/>
          <w:sz w:val="34"/>
          <w:szCs w:val="34"/>
        </w:rPr>
      </w:pPr>
      <w:r>
        <w:t xml:space="preserve"> </w:t>
      </w:r>
    </w:p>
    <w:p w14:paraId="168254D5" w14:textId="77777777" w:rsidR="00832FC8" w:rsidRDefault="00F91A3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pd3g72utnl32" w:colFirst="0" w:colLast="0"/>
      <w:bookmarkEnd w:id="13"/>
      <w:r>
        <w:rPr>
          <w:b/>
          <w:sz w:val="34"/>
          <w:szCs w:val="34"/>
        </w:rPr>
        <w:t>Specific Requirements (Product Backlog/Shall Statements)</w:t>
      </w:r>
    </w:p>
    <w:tbl>
      <w:tblPr>
        <w:tblStyle w:val="a1"/>
        <w:tblW w:w="9330" w:type="dxa"/>
        <w:tblLayout w:type="fixed"/>
        <w:tblLook w:val="0600" w:firstRow="0" w:lastRow="0" w:firstColumn="0" w:lastColumn="0" w:noHBand="1" w:noVBand="1"/>
      </w:tblPr>
      <w:tblGrid>
        <w:gridCol w:w="1410"/>
        <w:gridCol w:w="5925"/>
        <w:gridCol w:w="1995"/>
      </w:tblGrid>
      <w:tr w:rsidR="00832FC8" w14:paraId="45291158" w14:textId="77777777">
        <w:trPr>
          <w:trHeight w:val="50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D9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3A4F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92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D9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B4C1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9D9FA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119A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32FC8" w14:paraId="73200B4D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32FC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DB78" w14:textId="77777777" w:rsidR="00832FC8" w:rsidRDefault="00F91A39">
            <w:pPr>
              <w:spacing w:before="240"/>
            </w:pPr>
            <w:r>
              <w:t xml:space="preserve">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4FFB" w14:textId="77777777"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 w14:paraId="44A61A4F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6EE0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6269" w14:textId="77777777" w:rsidR="00832FC8" w:rsidRDefault="00F91A39">
            <w:pPr>
              <w:spacing w:before="240"/>
            </w:pPr>
            <w:r>
              <w:t xml:space="preserve">The </w:t>
            </w:r>
            <w:commentRangeStart w:id="14"/>
            <w:r>
              <w:t xml:space="preserve">system </w:t>
            </w:r>
            <w:commentRangeEnd w:id="14"/>
            <w:r w:rsidR="00F37C3C">
              <w:rPr>
                <w:rStyle w:val="CommentReference"/>
              </w:rPr>
              <w:commentReference w:id="14"/>
            </w:r>
            <w:r>
              <w:t xml:space="preserve">shall provide a detailed daily report containing financial transactions and user activities to owners </w:t>
            </w:r>
            <w:proofErr w:type="gramStart"/>
            <w:r>
              <w:t>as a way to</w:t>
            </w:r>
            <w:proofErr w:type="gramEnd"/>
            <w:r>
              <w:t xml:space="preserve"> stay updated.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4A95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4A083916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1CEB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E4382" w14:textId="77777777" w:rsidR="00832FC8" w:rsidRDefault="00F91A39">
            <w:pPr>
              <w:spacing w:before="240"/>
            </w:pPr>
            <w:r>
              <w:t xml:space="preserve">Customers shall be able to create a </w:t>
            </w:r>
            <w:commentRangeStart w:id="15"/>
            <w:r>
              <w:t xml:space="preserve">profile </w:t>
            </w:r>
            <w:commentRangeEnd w:id="15"/>
            <w:r w:rsidR="00F37C3C">
              <w:rPr>
                <w:rStyle w:val="CommentReference"/>
              </w:rPr>
              <w:commentReference w:id="15"/>
            </w:r>
            <w:proofErr w:type="gramStart"/>
            <w:r>
              <w:t>as a way to</w:t>
            </w:r>
            <w:proofErr w:type="gramEnd"/>
            <w:r>
              <w:t xml:space="preserve"> save their activities/information within the system.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876C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728C3FB2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EEC3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8CA7" w14:textId="77777777" w:rsidR="00832FC8" w:rsidRDefault="00F91A39">
            <w:pPr>
              <w:spacing w:before="240"/>
            </w:pPr>
            <w:r>
              <w:t xml:space="preserve">Customers shall be able to book rooms (enter room #, dates) through their </w:t>
            </w:r>
            <w:commentRangeStart w:id="16"/>
            <w:r>
              <w:t>profile</w:t>
            </w:r>
            <w:commentRangeEnd w:id="16"/>
            <w:r w:rsidR="00B86342">
              <w:rPr>
                <w:rStyle w:val="CommentReference"/>
              </w:rPr>
              <w:commentReference w:id="16"/>
            </w:r>
            <w:r>
              <w:t>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A607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5243F350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71C0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Task 4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7D62" w14:textId="77777777" w:rsidR="00832FC8" w:rsidRDefault="00F91A39">
            <w:pPr>
              <w:spacing w:before="240"/>
            </w:pPr>
            <w:r>
              <w:t>Customers shall be able to make a payment through their profile to pay for their transactions.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0000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325CB1AF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A32CF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5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F482" w14:textId="77777777" w:rsidR="00832FC8" w:rsidRDefault="00F91A39">
            <w:pPr>
              <w:spacing w:before="240"/>
            </w:pPr>
            <w:r>
              <w:t>Customers shall be able to view their assigned room and their financial transactions through their profile to view their activity details.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F9BD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0DF0B01B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6150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6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12A1" w14:textId="77777777" w:rsidR="00832FC8" w:rsidRDefault="00F91A39">
            <w:pPr>
              <w:spacing w:before="240"/>
            </w:pPr>
            <w:r>
              <w:t>Customers shall be able to cancel a room through their profile in case they no longer want to attend the resort.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78CB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7FF2E39C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C3AA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7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4904" w14:textId="77777777" w:rsidR="00832FC8" w:rsidRDefault="00F91A39">
            <w:pPr>
              <w:spacing w:before="240"/>
            </w:pPr>
            <w:r>
              <w:t xml:space="preserve">Customers/Desk Assistants shall be able to view the </w:t>
            </w:r>
            <w:proofErr w:type="gramStart"/>
            <w:r>
              <w:t>amount</w:t>
            </w:r>
            <w:proofErr w:type="gramEnd"/>
            <w:r>
              <w:t xml:space="preserve"> of </w:t>
            </w:r>
            <w:commentRangeStart w:id="17"/>
            <w:r>
              <w:t xml:space="preserve">attendees </w:t>
            </w:r>
            <w:commentRangeEnd w:id="17"/>
            <w:r w:rsidR="00B86342">
              <w:rPr>
                <w:rStyle w:val="CommentReference"/>
              </w:rPr>
              <w:commentReference w:id="17"/>
            </w:r>
            <w:r>
              <w:t>to know how close the resort is to being sold out.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0CC0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52CD13D4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CAEA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8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F3491" w14:textId="77777777" w:rsidR="00832FC8" w:rsidRDefault="00F91A39">
            <w:pPr>
              <w:spacing w:before="240"/>
            </w:pPr>
            <w:r>
              <w:t xml:space="preserve">Desk Assistants shall be able to perform all the actions that a Customers can within the </w:t>
            </w:r>
            <w:commentRangeStart w:id="18"/>
            <w:r>
              <w:t xml:space="preserve">system </w:t>
            </w:r>
            <w:commentRangeEnd w:id="18"/>
            <w:r w:rsidR="00B86342">
              <w:rPr>
                <w:rStyle w:val="CommentReference"/>
              </w:rPr>
              <w:commentReference w:id="18"/>
            </w:r>
            <w:r>
              <w:t>as a way for a DA to assist a customer in booking a room #, etc.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9C67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3D39A656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E81F6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9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7AF5" w14:textId="77777777" w:rsidR="00832FC8" w:rsidRDefault="00F91A39">
            <w:pPr>
              <w:spacing w:before="240"/>
            </w:pPr>
            <w:r>
              <w:t xml:space="preserve">Desk Assistants shall be able set the </w:t>
            </w:r>
            <w:commentRangeStart w:id="19"/>
            <w:r>
              <w:t>resort offline</w:t>
            </w:r>
            <w:commentRangeEnd w:id="19"/>
            <w:r w:rsidR="00B86342">
              <w:rPr>
                <w:rStyle w:val="CommentReference"/>
              </w:rPr>
              <w:commentReference w:id="19"/>
            </w:r>
            <w:r>
              <w:t xml:space="preserve"> through their profile when the resort is sold out.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D283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3905E6A4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F44D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10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2915" w14:textId="77777777" w:rsidR="00832FC8" w:rsidRDefault="00F91A39">
            <w:pPr>
              <w:spacing w:before="240"/>
            </w:pPr>
            <w:r>
              <w:t>Custodians shall be able to view room status from the system in order to provide room maintenance when necessary.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CED1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34011023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FCB1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11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E758" w14:textId="77777777" w:rsidR="00832FC8" w:rsidRDefault="00F91A39">
            <w:pPr>
              <w:spacing w:before="240"/>
            </w:pPr>
            <w:r>
              <w:t>Custodians shall be able to update a room's status within the system after room maintenance has occurred.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FB07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42164DE0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EB54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C79" w14:textId="77777777" w:rsidR="00832FC8" w:rsidRDefault="00832FC8">
            <w:pPr>
              <w:spacing w:before="240"/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4853" w14:textId="77777777" w:rsidR="00832FC8" w:rsidRDefault="00832FC8">
            <w:pPr>
              <w:spacing w:before="240"/>
            </w:pPr>
          </w:p>
        </w:tc>
      </w:tr>
      <w:tr w:rsidR="00832FC8" w14:paraId="3071F115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6D47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12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3401" w14:textId="77777777" w:rsidR="00832FC8" w:rsidRDefault="00F91A39">
            <w:pPr>
              <w:spacing w:before="240"/>
            </w:pPr>
            <w:commentRangeStart w:id="20"/>
            <w:del w:id="21" w:author="Greenwell, Josiah" w:date="2019-12-16T10:05:00Z">
              <w:r w:rsidDel="00B86342">
                <w:delText>Customers shall be able to create a new account it should create a table for them on the database</w:delText>
              </w:r>
            </w:del>
            <w:ins w:id="22" w:author="Greenwell, Josiah" w:date="2019-12-16T10:05:00Z">
              <w:r w:rsidR="00B86342">
                <w:t xml:space="preserve">The </w:t>
              </w:r>
            </w:ins>
            <w:commentRangeEnd w:id="20"/>
            <w:r w:rsidR="00B86342">
              <w:rPr>
                <w:rStyle w:val="CommentReference"/>
              </w:rPr>
              <w:commentReference w:id="20"/>
            </w:r>
            <w:ins w:id="23" w:author="Greenwell, Josiah" w:date="2019-12-16T10:05:00Z">
              <w:r w:rsidR="00B86342">
                <w:t xml:space="preserve">system shall </w:t>
              </w:r>
            </w:ins>
            <w:ins w:id="24" w:author="Greenwell, Josiah" w:date="2019-12-16T10:06:00Z">
              <w:r w:rsidR="00B86342">
                <w:t xml:space="preserve">automatically </w:t>
              </w:r>
            </w:ins>
            <w:ins w:id="25" w:author="Greenwell, Josiah" w:date="2019-12-16T10:05:00Z">
              <w:r w:rsidR="00B86342">
                <w:t>create a new record in the database</w:t>
              </w:r>
            </w:ins>
            <w:ins w:id="26" w:author="Greenwell, Josiah" w:date="2019-12-16T10:06:00Z">
              <w:r w:rsidR="00B86342">
                <w:t xml:space="preserve"> (using the customer table)</w:t>
              </w:r>
            </w:ins>
            <w:ins w:id="27" w:author="Greenwell, Josiah" w:date="2019-12-16T10:05:00Z">
              <w:r w:rsidR="00B86342">
                <w:t xml:space="preserve"> for every customer account created through the User Interface (UI).</w:t>
              </w:r>
            </w:ins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E3E7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3B225D85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7624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FCE" w14:textId="77777777" w:rsidR="00832FC8" w:rsidRDefault="00F91A39">
            <w:pPr>
              <w:spacing w:before="240"/>
            </w:pPr>
            <w:commentRangeStart w:id="28"/>
            <w:r>
              <w:t xml:space="preserve">The system shall add a </w:t>
            </w:r>
            <w:proofErr w:type="spellStart"/>
            <w:proofErr w:type="gramStart"/>
            <w:r>
              <w:t>customers</w:t>
            </w:r>
            <w:proofErr w:type="spellEnd"/>
            <w:proofErr w:type="gramEnd"/>
            <w:r>
              <w:t xml:space="preserve"> information to the customer table in the database</w:t>
            </w:r>
            <w:commentRangeEnd w:id="28"/>
            <w:r w:rsidR="00B86342">
              <w:rPr>
                <w:rStyle w:val="CommentReference"/>
              </w:rPr>
              <w:commentReference w:id="28"/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2BAE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79D7702A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90B5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Task 14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3DFC" w14:textId="77777777" w:rsidR="00832FC8" w:rsidRDefault="00F91A39">
            <w:pPr>
              <w:spacing w:before="240"/>
            </w:pPr>
            <w:r>
              <w:t xml:space="preserve">The system </w:t>
            </w:r>
            <w:proofErr w:type="gramStart"/>
            <w:r>
              <w:t xml:space="preserve">shall  </w:t>
            </w:r>
            <w:commentRangeStart w:id="29"/>
            <w:r>
              <w:t>generate</w:t>
            </w:r>
            <w:proofErr w:type="gramEnd"/>
            <w:r>
              <w:t xml:space="preserve"> </w:t>
            </w:r>
            <w:commentRangeEnd w:id="29"/>
            <w:r w:rsidR="00B86342">
              <w:rPr>
                <w:rStyle w:val="CommentReference"/>
              </w:rPr>
              <w:commentReference w:id="29"/>
            </w:r>
            <w:r>
              <w:t xml:space="preserve">a new invoice no/order no when a customer books a room 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91F1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46687072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F322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15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4209" w14:textId="77777777" w:rsidR="00832FC8" w:rsidRDefault="00F91A39">
            <w:pPr>
              <w:spacing w:before="240"/>
            </w:pPr>
            <w:r>
              <w:t xml:space="preserve">The system shall accommodate that when a customer will book a room it should add their information in three different table- 1/ The information should be sent to the table named after customer with tat unique order no , 2/It should be also sent to the table "Invoice No" (That table will save all the booking history) with the same unique invoice no. 3/It should also  save the </w:t>
            </w:r>
            <w:commentRangeStart w:id="30"/>
            <w:r>
              <w:t xml:space="preserve">information </w:t>
            </w:r>
            <w:commentRangeEnd w:id="30"/>
            <w:r w:rsidR="00580C02">
              <w:rPr>
                <w:rStyle w:val="CommentReference"/>
              </w:rPr>
              <w:commentReference w:id="30"/>
            </w:r>
            <w:r>
              <w:t>to the Room No table.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0F37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01A00043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997C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Sprint 3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FC3E" w14:textId="77777777" w:rsidR="00832FC8" w:rsidRDefault="00832FC8">
            <w:pPr>
              <w:spacing w:before="240"/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A55" w14:textId="77777777" w:rsidR="00832FC8" w:rsidRDefault="00832FC8">
            <w:pPr>
              <w:spacing w:before="240"/>
            </w:pPr>
          </w:p>
        </w:tc>
      </w:tr>
      <w:tr w:rsidR="00832FC8" w14:paraId="1DEED59E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B259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16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0063" w14:textId="77777777" w:rsidR="00832FC8" w:rsidRDefault="00F91A39">
            <w:pPr>
              <w:spacing w:before="240"/>
            </w:pPr>
            <w:r>
              <w:t xml:space="preserve">The </w:t>
            </w:r>
            <w:commentRangeStart w:id="31"/>
            <w:r>
              <w:t xml:space="preserve">system </w:t>
            </w:r>
            <w:commentRangeEnd w:id="31"/>
            <w:r w:rsidR="00580C02">
              <w:rPr>
                <w:rStyle w:val="CommentReference"/>
              </w:rPr>
              <w:commentReference w:id="31"/>
            </w:r>
            <w:r>
              <w:t>shall comprise of three tabs for a customer profile: booking, transaction, and booking history.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CA551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780D67D0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C2EC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17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BE3D" w14:textId="77777777" w:rsidR="00832FC8" w:rsidRDefault="00F91A39">
            <w:pPr>
              <w:spacing w:before="240"/>
            </w:pPr>
            <w:r>
              <w:t xml:space="preserve">The system shall pop up error when it found a similar booking on the same room </w:t>
            </w:r>
            <w:proofErr w:type="gramStart"/>
            <w:r>
              <w:t>category(</w:t>
            </w:r>
            <w:proofErr w:type="gramEnd"/>
            <w:r>
              <w:t>Conflict of date and suggest customer for booking a different room or different date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F037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1177B401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7DE4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18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59E4" w14:textId="77777777" w:rsidR="00832FC8" w:rsidRDefault="00F91A39">
            <w:pPr>
              <w:spacing w:before="240"/>
            </w:pPr>
            <w:r>
              <w:t>The system shall have a logout function in order to sign-out a user. Also, a back button from the login screen to navigate to the previous screen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2CEF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4073D55F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427C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19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6AC2" w14:textId="77777777" w:rsidR="00832FC8" w:rsidRDefault="00F91A39">
            <w:pPr>
              <w:spacing w:before="240"/>
            </w:pPr>
            <w:r>
              <w:t xml:space="preserve">The system shall allow the owner to create an </w:t>
            </w:r>
            <w:commentRangeStart w:id="32"/>
            <w:r>
              <w:t xml:space="preserve">account </w:t>
            </w:r>
            <w:commentRangeEnd w:id="32"/>
            <w:r w:rsidR="00580C02">
              <w:rPr>
                <w:rStyle w:val="CommentReference"/>
              </w:rPr>
              <w:commentReference w:id="32"/>
            </w:r>
            <w:r>
              <w:t>for each of the employees that will work there.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7AE8" w14:textId="77777777" w:rsidR="00832FC8" w:rsidRDefault="00F91A39">
            <w:pPr>
              <w:spacing w:before="240"/>
            </w:pPr>
            <w:r>
              <w:t>completed.</w:t>
            </w:r>
          </w:p>
        </w:tc>
      </w:tr>
      <w:tr w:rsidR="00832FC8" w14:paraId="21AB7A48" w14:textId="77777777">
        <w:trPr>
          <w:trHeight w:val="48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D751B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Task 20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4D40" w14:textId="77777777" w:rsidR="00832FC8" w:rsidRDefault="00F91A39">
            <w:pPr>
              <w:spacing w:before="240"/>
            </w:pPr>
            <w:r>
              <w:t xml:space="preserve">The owner account shall be able to reset the password for each employee and customer when he will be provided the account PIN for the individuals' account. </w:t>
            </w:r>
            <w:commentRangeStart w:id="33"/>
            <w:r>
              <w:t xml:space="preserve">Then the owner </w:t>
            </w:r>
            <w:proofErr w:type="gramStart"/>
            <w:r>
              <w:t>has to</w:t>
            </w:r>
            <w:proofErr w:type="gramEnd"/>
            <w:r>
              <w:t xml:space="preserve"> enter that username, pin and Owners account own password to create a temporary password for the users.</w:t>
            </w:r>
            <w:commentRangeEnd w:id="33"/>
            <w:r w:rsidR="00580C02">
              <w:rPr>
                <w:rStyle w:val="CommentReference"/>
              </w:rPr>
              <w:commentReference w:id="33"/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4BD1" w14:textId="77777777" w:rsidR="00832FC8" w:rsidRDefault="00F91A39">
            <w:pPr>
              <w:spacing w:before="240"/>
            </w:pPr>
            <w:r>
              <w:t>completed.</w:t>
            </w:r>
          </w:p>
        </w:tc>
      </w:tr>
    </w:tbl>
    <w:p w14:paraId="4A7ECF2F" w14:textId="77777777" w:rsidR="00832FC8" w:rsidRDefault="00F91A39">
      <w:pPr>
        <w:spacing w:before="240" w:after="240"/>
      </w:pPr>
      <w:r>
        <w:t xml:space="preserve"> </w:t>
      </w:r>
    </w:p>
    <w:p w14:paraId="7DDF0C4C" w14:textId="77777777" w:rsidR="00832FC8" w:rsidRDefault="00F91A3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5" w:name="_clg6yefvk06" w:colFirst="0" w:colLast="0"/>
      <w:bookmarkEnd w:id="35"/>
      <w:r>
        <w:rPr>
          <w:b/>
          <w:sz w:val="46"/>
          <w:szCs w:val="46"/>
        </w:rPr>
        <w:t>Version History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145"/>
        <w:gridCol w:w="2295"/>
        <w:gridCol w:w="2220"/>
      </w:tblGrid>
      <w:tr w:rsidR="00832FC8" w14:paraId="0129283D" w14:textId="77777777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B1B9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Version Number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F8A0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D3B0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Change Description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DE4D" w14:textId="77777777" w:rsidR="00832FC8" w:rsidRDefault="00F91A39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Editor</w:t>
            </w:r>
          </w:p>
        </w:tc>
      </w:tr>
      <w:tr w:rsidR="00832FC8" w14:paraId="06F7AC42" w14:textId="77777777">
        <w:trPr>
          <w:trHeight w:val="740"/>
        </w:trPr>
        <w:tc>
          <w:tcPr>
            <w:tcW w:w="22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94DCE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V1.001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0AB" w14:textId="77777777" w:rsidR="00832FC8" w:rsidRDefault="00F91A39">
            <w:pPr>
              <w:spacing w:before="240"/>
            </w:pPr>
            <w:r>
              <w:t>11/01/19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9460" w14:textId="77777777" w:rsidR="00832FC8" w:rsidRDefault="00F91A39">
            <w:pPr>
              <w:spacing w:before="240"/>
            </w:pPr>
            <w:r>
              <w:t>The user interface is about 50% completed overall. The UI buttons work connecting the UI scenes when they are pressed.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1DB6" w14:textId="77777777" w:rsidR="00832FC8" w:rsidRDefault="00F91A39">
            <w:pPr>
              <w:spacing w:before="240"/>
            </w:pPr>
            <w:r>
              <w:t>Stephen Aranda</w:t>
            </w:r>
          </w:p>
        </w:tc>
      </w:tr>
      <w:tr w:rsidR="00832FC8" w14:paraId="3E239EF8" w14:textId="77777777">
        <w:trPr>
          <w:trHeight w:val="1260"/>
        </w:trPr>
        <w:tc>
          <w:tcPr>
            <w:tcW w:w="22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0AFC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V1.002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496C" w14:textId="77777777" w:rsidR="00832FC8" w:rsidRDefault="00F91A39">
            <w:pPr>
              <w:spacing w:before="240"/>
            </w:pPr>
            <w:r>
              <w:t>11/14/19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B94F" w14:textId="77777777" w:rsidR="00832FC8" w:rsidRDefault="00F91A39">
            <w:pPr>
              <w:spacing w:before="240"/>
            </w:pPr>
            <w:r>
              <w:t xml:space="preserve">The UI is about 75% completed overall. The information is saved in our database. The actions for our actors (customers, owners, custodians, desk assistants) are almost done. 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D5F4" w14:textId="77777777" w:rsidR="00832FC8" w:rsidRDefault="00F91A39">
            <w:pPr>
              <w:spacing w:before="240"/>
            </w:pPr>
            <w:proofErr w:type="spellStart"/>
            <w:r>
              <w:t>Shafi</w:t>
            </w:r>
            <w:proofErr w:type="spellEnd"/>
            <w:r>
              <w:t xml:space="preserve"> </w:t>
            </w:r>
            <w:proofErr w:type="spellStart"/>
            <w:r>
              <w:t>Mushifaque</w:t>
            </w:r>
            <w:proofErr w:type="spellEnd"/>
          </w:p>
          <w:p w14:paraId="2DD0CBB5" w14:textId="77777777" w:rsidR="00832FC8" w:rsidRDefault="00F91A39">
            <w:pPr>
              <w:spacing w:before="240"/>
            </w:pPr>
            <w:r>
              <w:t xml:space="preserve"> </w:t>
            </w:r>
          </w:p>
        </w:tc>
      </w:tr>
      <w:tr w:rsidR="00832FC8" w14:paraId="5C87ED69" w14:textId="77777777">
        <w:trPr>
          <w:trHeight w:val="1260"/>
        </w:trPr>
        <w:tc>
          <w:tcPr>
            <w:tcW w:w="22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5D1E" w14:textId="77777777" w:rsidR="00832FC8" w:rsidRDefault="00F91A39">
            <w:pPr>
              <w:spacing w:before="240"/>
              <w:rPr>
                <w:b/>
              </w:rPr>
            </w:pPr>
            <w:r>
              <w:rPr>
                <w:b/>
              </w:rPr>
              <w:t>V1.003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3D9C" w14:textId="77777777" w:rsidR="00832FC8" w:rsidRDefault="00F91A39">
            <w:pPr>
              <w:spacing w:before="240"/>
            </w:pPr>
            <w:r>
              <w:t>12/06/19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14C" w14:textId="77777777" w:rsidR="00832FC8" w:rsidRDefault="00F91A39">
            <w:pPr>
              <w:spacing w:before="240"/>
            </w:pPr>
            <w:r>
              <w:t xml:space="preserve">The UI is 100% completed. All the necessary credentials can be saved in our database. Our </w:t>
            </w:r>
            <w:proofErr w:type="gramStart"/>
            <w:r>
              <w:t>actors</w:t>
            </w:r>
            <w:proofErr w:type="gramEnd"/>
            <w:r>
              <w:t xml:space="preserve"> actions are all completed and work as intended. Our objective for the software is met.</w:t>
            </w:r>
          </w:p>
          <w:p w14:paraId="7EE65276" w14:textId="77777777" w:rsidR="00832FC8" w:rsidRDefault="00F91A39">
            <w:pPr>
              <w:spacing w:before="240"/>
            </w:pPr>
            <w: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819C" w14:textId="77777777" w:rsidR="00832FC8" w:rsidRDefault="00F91A39">
            <w:pPr>
              <w:spacing w:before="240"/>
            </w:pPr>
            <w:r>
              <w:t>Romanov Andre</w:t>
            </w:r>
          </w:p>
          <w:p w14:paraId="5FD72A8B" w14:textId="77777777" w:rsidR="00832FC8" w:rsidRDefault="00F91A39">
            <w:pPr>
              <w:spacing w:before="240"/>
            </w:pPr>
            <w:r>
              <w:t xml:space="preserve"> </w:t>
            </w:r>
          </w:p>
        </w:tc>
      </w:tr>
    </w:tbl>
    <w:p w14:paraId="65ABC9F5" w14:textId="77777777" w:rsidR="00832FC8" w:rsidRDefault="00F91A39">
      <w:pPr>
        <w:spacing w:before="240" w:after="240"/>
      </w:pPr>
      <w:r>
        <w:t xml:space="preserve"> </w:t>
      </w:r>
    </w:p>
    <w:p w14:paraId="0A6F9CAA" w14:textId="77777777" w:rsidR="00832FC8" w:rsidRDefault="00832FC8"/>
    <w:sectPr w:rsidR="00832F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reenwell, Josiah" w:date="2019-12-16T09:49:00Z" w:initials="GJ">
    <w:p w14:paraId="14107866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Remove or choose one of the options given</w:t>
      </w:r>
    </w:p>
  </w:comment>
  <w:comment w:id="1" w:author="Greenwell, Josiah" w:date="2019-12-16T09:50:00Z" w:initials="GJ">
    <w:p w14:paraId="56E79820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This is okay but next time use an actual TOB – insert-&gt;Table of Contents in word</w:t>
      </w:r>
    </w:p>
  </w:comment>
  <w:comment w:id="3" w:author="Greenwell, Josiah" w:date="2019-12-16T09:51:00Z" w:initials="GJ">
    <w:p w14:paraId="0DC3F0E0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Should have been removed</w:t>
      </w:r>
    </w:p>
  </w:comment>
  <w:comment w:id="7" w:author="Greenwell, Josiah" w:date="2019-12-16T09:51:00Z" w:initials="GJ">
    <w:p w14:paraId="30FC6E68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8" w:author="Greenwell, Josiah" w:date="2019-12-16T09:52:00Z" w:initials="GJ">
    <w:p w14:paraId="5F246BFD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not a great assumption (yes, I understand this is educational but that can get you into legal trouble fast)</w:t>
      </w:r>
    </w:p>
  </w:comment>
  <w:comment w:id="9" w:author="Greenwell, Josiah" w:date="2019-12-16T09:53:00Z" w:initials="GJ">
    <w:p w14:paraId="134FAB72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I know its just educational but: “as this ability depends on external validation not available in the base system but offered using our company’s modules (see CC Module Team’s SRC for more information).”</w:t>
      </w:r>
    </w:p>
  </w:comment>
  <w:comment w:id="11" w:author="Greenwell, Josiah" w:date="2019-12-16T09:56:00Z" w:initials="GJ">
    <w:p w14:paraId="7270E26B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gramStart"/>
      <w:r>
        <w:t>actually really</w:t>
      </w:r>
      <w:proofErr w:type="gramEnd"/>
      <w:r>
        <w:t xml:space="preserve"> nice</w:t>
      </w:r>
    </w:p>
  </w:comment>
  <w:comment w:id="14" w:author="Greenwell, Josiah" w:date="2019-12-16T09:57:00Z" w:initials="GJ">
    <w:p w14:paraId="6FAB10F0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>Good, has time frame</w:t>
      </w:r>
      <w:r w:rsidR="00B86342">
        <w:t xml:space="preserve">, specific action, </w:t>
      </w:r>
      <w:r>
        <w:t>&amp; action</w:t>
      </w:r>
      <w:r w:rsidR="00B86342">
        <w:t xml:space="preserve"> has a measurable/verifiable result</w:t>
      </w:r>
    </w:p>
  </w:comment>
  <w:comment w:id="15" w:author="Greenwell, Josiah" w:date="2019-12-16T09:58:00Z" w:initials="GJ">
    <w:p w14:paraId="10B5C0F3" w14:textId="77777777" w:rsidR="00F37C3C" w:rsidRDefault="00F37C3C">
      <w:pPr>
        <w:pStyle w:val="CommentText"/>
      </w:pPr>
      <w:r>
        <w:rPr>
          <w:rStyle w:val="CommentReference"/>
        </w:rPr>
        <w:annotationRef/>
      </w:r>
      <w:r>
        <w:t xml:space="preserve">“create a profile containing their email, name, </w:t>
      </w:r>
      <w:proofErr w:type="spellStart"/>
      <w:r>
        <w:t>etc</w:t>
      </w:r>
      <w:proofErr w:type="spellEnd"/>
      <w:r>
        <w:t>…”. I would split the history (activities) into its own requirement</w:t>
      </w:r>
    </w:p>
  </w:comment>
  <w:comment w:id="16" w:author="Greenwell, Josiah" w:date="2019-12-16T09:59:00Z" w:initials="GJ">
    <w:p w14:paraId="27B7E433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okay</w:t>
      </w:r>
    </w:p>
  </w:comment>
  <w:comment w:id="17" w:author="Greenwell, Josiah" w:date="2019-12-16T10:00:00Z" w:initials="GJ">
    <w:p w14:paraId="54BA3BAA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current attendees “and total possible attendees” &lt;- or in business terms “current guests to compare to capacity”</w:t>
      </w:r>
    </w:p>
  </w:comment>
  <w:comment w:id="18" w:author="Greenwell, Josiah" w:date="2019-12-16T10:01:00Z" w:initials="GJ">
    <w:p w14:paraId="078FB903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assuming you mean in separate help desk system? Little unclear</w:t>
      </w:r>
    </w:p>
  </w:comment>
  <w:comment w:id="19" w:author="Greenwell, Josiah" w:date="2019-12-16T10:04:00Z" w:initials="GJ">
    <w:p w14:paraId="2FB949CF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This is not a bad requirement per-say but why would that functionality be with the DA’s profile and not the hotel’s itself?</w:t>
      </w:r>
    </w:p>
  </w:comment>
  <w:comment w:id="20" w:author="Greenwell, Josiah" w:date="2019-12-16T10:06:00Z" w:initials="GJ">
    <w:p w14:paraId="725159FF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See changes made (wording)</w:t>
      </w:r>
    </w:p>
  </w:comment>
  <w:comment w:id="28" w:author="Greenwell, Josiah" w:date="2019-12-16T10:07:00Z" w:initials="GJ">
    <w:p w14:paraId="35F676A3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Duplicate before: Now this can be how the system will “update” (cause add is covered above) customer info based on the user’s feedback/changes</w:t>
      </w:r>
    </w:p>
  </w:comment>
  <w:comment w:id="29" w:author="Greenwell, Josiah" w:date="2019-12-16T10:08:00Z" w:initials="GJ">
    <w:p w14:paraId="4B320D60" w14:textId="77777777" w:rsidR="00B86342" w:rsidRDefault="00B86342">
      <w:pPr>
        <w:pStyle w:val="CommentText"/>
      </w:pPr>
      <w:r>
        <w:rPr>
          <w:rStyle w:val="CommentReference"/>
        </w:rPr>
        <w:annotationRef/>
      </w:r>
      <w:r>
        <w:t>Generate where? A report, new entry in a table, within a class?</w:t>
      </w:r>
    </w:p>
  </w:comment>
  <w:comment w:id="30" w:author="Greenwell, Josiah" w:date="2019-12-16T10:09:00Z" w:initials="GJ">
    <w:p w14:paraId="5A3804A0" w14:textId="77777777" w:rsidR="00580C02" w:rsidRDefault="00580C02">
      <w:pPr>
        <w:pStyle w:val="CommentText"/>
      </w:pPr>
      <w:r>
        <w:rPr>
          <w:rStyle w:val="CommentReference"/>
        </w:rPr>
        <w:annotationRef/>
      </w:r>
      <w:r>
        <w:t>I like this: it’s a non-functional requirement which sets the restrictions of the system</w:t>
      </w:r>
    </w:p>
  </w:comment>
  <w:comment w:id="31" w:author="Greenwell, Josiah" w:date="2019-12-16T10:10:00Z" w:initials="GJ">
    <w:p w14:paraId="3216456B" w14:textId="77777777" w:rsidR="00580C02" w:rsidRDefault="00580C02">
      <w:pPr>
        <w:pStyle w:val="CommentText"/>
      </w:pPr>
      <w:r>
        <w:rPr>
          <w:rStyle w:val="CommentReference"/>
        </w:rPr>
        <w:annotationRef/>
      </w:r>
      <w:r>
        <w:t>Okay, but I’d say “The user interface” over system in this instance</w:t>
      </w:r>
    </w:p>
  </w:comment>
  <w:comment w:id="32" w:author="Greenwell, Josiah" w:date="2019-12-16T10:11:00Z" w:initials="GJ">
    <w:p w14:paraId="1B71E4CD" w14:textId="77777777" w:rsidR="00580C02" w:rsidRDefault="00580C02">
      <w:pPr>
        <w:pStyle w:val="CommentText"/>
      </w:pPr>
      <w:r>
        <w:rPr>
          <w:rStyle w:val="CommentReference"/>
        </w:rPr>
        <w:annotationRef/>
      </w:r>
      <w:r>
        <w:t>Where (what screen/interface)? What kind? How?</w:t>
      </w:r>
    </w:p>
  </w:comment>
  <w:comment w:id="33" w:author="Greenwell, Josiah" w:date="2019-12-16T10:11:00Z" w:initials="GJ">
    <w:p w14:paraId="7B635886" w14:textId="77777777" w:rsidR="00580C02" w:rsidRDefault="00580C02">
      <w:pPr>
        <w:pStyle w:val="CommentText"/>
      </w:pPr>
      <w:r>
        <w:rPr>
          <w:rStyle w:val="CommentReference"/>
        </w:rPr>
        <w:annotationRef/>
      </w:r>
      <w:r>
        <w:t xml:space="preserve">These are actually 2 good requirements – would have split </w:t>
      </w:r>
      <w:r>
        <w:t>them.</w:t>
      </w:r>
      <w:bookmarkStart w:id="34" w:name="_GoBack"/>
      <w:bookmarkEnd w:id="3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107866" w15:done="0"/>
  <w15:commentEx w15:paraId="56E79820" w15:done="0"/>
  <w15:commentEx w15:paraId="0DC3F0E0" w15:done="0"/>
  <w15:commentEx w15:paraId="30FC6E68" w15:done="0"/>
  <w15:commentEx w15:paraId="5F246BFD" w15:done="0"/>
  <w15:commentEx w15:paraId="134FAB72" w15:done="0"/>
  <w15:commentEx w15:paraId="7270E26B" w15:done="0"/>
  <w15:commentEx w15:paraId="6FAB10F0" w15:done="0"/>
  <w15:commentEx w15:paraId="10B5C0F3" w15:done="0"/>
  <w15:commentEx w15:paraId="27B7E433" w15:done="0"/>
  <w15:commentEx w15:paraId="54BA3BAA" w15:done="0"/>
  <w15:commentEx w15:paraId="078FB903" w15:done="0"/>
  <w15:commentEx w15:paraId="2FB949CF" w15:done="0"/>
  <w15:commentEx w15:paraId="725159FF" w15:done="0"/>
  <w15:commentEx w15:paraId="35F676A3" w15:done="0"/>
  <w15:commentEx w15:paraId="4B320D60" w15:done="0"/>
  <w15:commentEx w15:paraId="5A3804A0" w15:done="0"/>
  <w15:commentEx w15:paraId="3216456B" w15:done="0"/>
  <w15:commentEx w15:paraId="1B71E4CD" w15:done="0"/>
  <w15:commentEx w15:paraId="7B6358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107866" w16cid:durableId="21A1D1AD"/>
  <w16cid:commentId w16cid:paraId="56E79820" w16cid:durableId="21A1D1E6"/>
  <w16cid:commentId w16cid:paraId="0DC3F0E0" w16cid:durableId="21A1D20E"/>
  <w16cid:commentId w16cid:paraId="30FC6E68" w16cid:durableId="21A1D22B"/>
  <w16cid:commentId w16cid:paraId="5F246BFD" w16cid:durableId="21A1D241"/>
  <w16cid:commentId w16cid:paraId="134FAB72" w16cid:durableId="21A1D2AE"/>
  <w16cid:commentId w16cid:paraId="7270E26B" w16cid:durableId="21A1D343"/>
  <w16cid:commentId w16cid:paraId="6FAB10F0" w16cid:durableId="21A1D37E"/>
  <w16cid:commentId w16cid:paraId="10B5C0F3" w16cid:durableId="21A1D3B1"/>
  <w16cid:commentId w16cid:paraId="27B7E433" w16cid:durableId="21A1D417"/>
  <w16cid:commentId w16cid:paraId="54BA3BAA" w16cid:durableId="21A1D449"/>
  <w16cid:commentId w16cid:paraId="078FB903" w16cid:durableId="21A1D494"/>
  <w16cid:commentId w16cid:paraId="2FB949CF" w16cid:durableId="21A1D51C"/>
  <w16cid:commentId w16cid:paraId="725159FF" w16cid:durableId="21A1D5B7"/>
  <w16cid:commentId w16cid:paraId="35F676A3" w16cid:durableId="21A1D5D1"/>
  <w16cid:commentId w16cid:paraId="4B320D60" w16cid:durableId="21A1D624"/>
  <w16cid:commentId w16cid:paraId="5A3804A0" w16cid:durableId="21A1D658"/>
  <w16cid:commentId w16cid:paraId="3216456B" w16cid:durableId="21A1D682"/>
  <w16cid:commentId w16cid:paraId="1B71E4CD" w16cid:durableId="21A1D6B7"/>
  <w16cid:commentId w16cid:paraId="7B635886" w16cid:durableId="21A1D6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enwell, Josiah">
    <w15:presenceInfo w15:providerId="None" w15:userId="Greenwell, Josi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0MDYxNjOwNDW2sDRX0lEKTi0uzszPAykwrAUAAncl+SwAAAA="/>
  </w:docVars>
  <w:rsids>
    <w:rsidRoot w:val="00832FC8"/>
    <w:rsid w:val="00580C02"/>
    <w:rsid w:val="00832FC8"/>
    <w:rsid w:val="00B86342"/>
    <w:rsid w:val="00F37C3C"/>
    <w:rsid w:val="00F9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D599"/>
  <w15:docId w15:val="{43F9921E-DA09-4CE1-9235-8EEC4EB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1A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A3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7C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C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C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C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Greenwell, Josiah</cp:lastModifiedBy>
  <cp:revision>3</cp:revision>
  <dcterms:created xsi:type="dcterms:W3CDTF">2019-12-07T09:08:00Z</dcterms:created>
  <dcterms:modified xsi:type="dcterms:W3CDTF">2019-12-16T15:12:00Z</dcterms:modified>
</cp:coreProperties>
</file>